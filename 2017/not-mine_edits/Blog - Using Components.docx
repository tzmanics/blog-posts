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AB827" w14:textId="7BF96132" w:rsidR="001772EF" w:rsidRDefault="004A782B">
      <w:r w:rsidRPr="004A782B">
        <w:rPr>
          <w:b/>
        </w:rPr>
        <w:t>Title:</w:t>
      </w:r>
      <w:r w:rsidR="00250CF5">
        <w:t xml:space="preserve"> 8 </w:t>
      </w:r>
      <w:r w:rsidR="00984DB8">
        <w:t>Questions to ask about</w:t>
      </w:r>
      <w:r w:rsidR="00250CF5">
        <w:t xml:space="preserve"> 3</w:t>
      </w:r>
      <w:r w:rsidR="00250CF5" w:rsidRPr="00250CF5">
        <w:rPr>
          <w:vertAlign w:val="superscript"/>
        </w:rPr>
        <w:t>rd</w:t>
      </w:r>
      <w:r w:rsidR="00250CF5">
        <w:t xml:space="preserve"> Party Software Components</w:t>
      </w:r>
    </w:p>
    <w:p w14:paraId="40179C71" w14:textId="77777777" w:rsidR="00E431A4" w:rsidRDefault="00E431A4"/>
    <w:p w14:paraId="30DBF1DA" w14:textId="3B568F9C" w:rsidR="004A782B" w:rsidRDefault="004A782B">
      <w:r w:rsidRPr="004A782B">
        <w:rPr>
          <w:b/>
        </w:rPr>
        <w:t>Key messages (</w:t>
      </w:r>
      <w:r>
        <w:rPr>
          <w:b/>
        </w:rPr>
        <w:t xml:space="preserve">this is </w:t>
      </w:r>
      <w:r w:rsidRPr="004A782B">
        <w:rPr>
          <w:b/>
        </w:rPr>
        <w:t>not part of the blog):</w:t>
      </w:r>
      <w:r>
        <w:t xml:space="preserve"> using 3</w:t>
      </w:r>
      <w:r w:rsidRPr="004A782B">
        <w:rPr>
          <w:vertAlign w:val="superscript"/>
        </w:rPr>
        <w:t>rd</w:t>
      </w:r>
      <w:r>
        <w:t xml:space="preserve"> party software components from an established vendor helps decrease time-to-market, but open source components are scary</w:t>
      </w:r>
    </w:p>
    <w:p w14:paraId="5ED79A68" w14:textId="77777777" w:rsidR="004A782B" w:rsidRDefault="004A782B" w:rsidP="00250CF5">
      <w:pPr>
        <w:pBdr>
          <w:bottom w:val="single" w:sz="4" w:space="1" w:color="auto"/>
        </w:pBdr>
      </w:pPr>
    </w:p>
    <w:p w14:paraId="44B145F5" w14:textId="77777777" w:rsidR="004A782B" w:rsidRDefault="004A782B"/>
    <w:p w14:paraId="799A180B" w14:textId="77777777" w:rsidR="00984DB8" w:rsidRDefault="00A04878">
      <w:r>
        <w:t>Without the reuse of blocks of existing design components</w:t>
      </w:r>
      <w:r w:rsidR="00C51732">
        <w:t>, or “IP” (Intellectual Property),</w:t>
      </w:r>
      <w:r>
        <w:t xml:space="preserve"> we would constantly be reinventing the wheel. On each new design </w:t>
      </w:r>
      <w:proofErr w:type="gramStart"/>
      <w:r>
        <w:t>project</w:t>
      </w:r>
      <w:proofErr w:type="gramEnd"/>
      <w:r>
        <w:t xml:space="preserve"> we’d have to start from scratch and design the entire system from the ground up. Using existing compone</w:t>
      </w:r>
      <w:r w:rsidR="001156C9">
        <w:t>nts lets us build added value with</w:t>
      </w:r>
      <w:r>
        <w:t xml:space="preserve"> new functionality, while re-using the components that we have designed before. </w:t>
      </w:r>
    </w:p>
    <w:p w14:paraId="4104C4C1" w14:textId="77777777" w:rsidR="00984DB8" w:rsidRDefault="00984DB8"/>
    <w:p w14:paraId="5B998C1D" w14:textId="27995954" w:rsidR="00A04878" w:rsidRDefault="00A04878">
      <w:commentRangeStart w:id="0"/>
      <w:r>
        <w:t xml:space="preserve">Every design field does this, whether it’s a mechanical design for a new engine that reuses an existing turbine assembly, or an electrical hardware design that reuses an existing USB interface, or a software design that reuses a module that handles encryption. </w:t>
      </w:r>
      <w:commentRangeEnd w:id="0"/>
      <w:r w:rsidR="00AE2D7E">
        <w:rPr>
          <w:rStyle w:val="CommentReference"/>
        </w:rPr>
        <w:commentReference w:id="0"/>
      </w:r>
      <w:r w:rsidR="009C7089">
        <w:t>Productivity is enhanced, designs are advanced, and everyone wins. But there are a number of important factors to take into account when consider the use of som</w:t>
      </w:r>
      <w:r w:rsidR="001156C9">
        <w:t>eone else’s design component.</w:t>
      </w:r>
    </w:p>
    <w:p w14:paraId="4AC50486" w14:textId="77777777" w:rsidR="009C7089" w:rsidRDefault="009C7089"/>
    <w:p w14:paraId="314D9278" w14:textId="2624A5B9" w:rsidR="00415728" w:rsidRPr="00415728" w:rsidRDefault="00415728" w:rsidP="00415728">
      <w:pPr>
        <w:rPr>
          <w:b/>
        </w:rPr>
      </w:pPr>
      <w:r w:rsidRPr="00415728">
        <w:rPr>
          <w:b/>
        </w:rPr>
        <w:t xml:space="preserve">1) </w:t>
      </w:r>
      <w:r>
        <w:rPr>
          <w:b/>
        </w:rPr>
        <w:t>Will</w:t>
      </w:r>
      <w:r w:rsidRPr="00415728">
        <w:rPr>
          <w:b/>
        </w:rPr>
        <w:t xml:space="preserve"> it actually help?</w:t>
      </w:r>
    </w:p>
    <w:p w14:paraId="7138FBA6" w14:textId="77777777" w:rsidR="00415728" w:rsidRDefault="00415728" w:rsidP="00415728"/>
    <w:p w14:paraId="61C081B2" w14:textId="07F8DCBD" w:rsidR="009F76EE" w:rsidRDefault="009C7089" w:rsidP="00250CF5">
      <w:commentRangeStart w:id="1"/>
      <w:r>
        <w:t>The first consideration you will probably want to explore is whether or not any particular function that you are looking for is something that you can actually use to di</w:t>
      </w:r>
      <w:r w:rsidR="009F76EE">
        <w:t>fferentiate your product</w:t>
      </w:r>
      <w:commentRangeEnd w:id="1"/>
      <w:r w:rsidR="00AE2D7E">
        <w:rPr>
          <w:rStyle w:val="CommentReference"/>
        </w:rPr>
        <w:commentReference w:id="1"/>
      </w:r>
      <w:r>
        <w:t xml:space="preserve">. </w:t>
      </w:r>
      <w:r w:rsidR="009F76EE">
        <w:t>This might mean creating that component yourself and adding in features that no one else has, or it might just mean using the best available 3</w:t>
      </w:r>
      <w:r w:rsidR="009F76EE" w:rsidRPr="00250CF5">
        <w:rPr>
          <w:vertAlign w:val="superscript"/>
        </w:rPr>
        <w:t>rd</w:t>
      </w:r>
      <w:r w:rsidR="009F76EE">
        <w:t xml:space="preserve"> party component you can find. In some </w:t>
      </w:r>
      <w:proofErr w:type="gramStart"/>
      <w:r w:rsidR="009F76EE">
        <w:t>cases</w:t>
      </w:r>
      <w:proofErr w:type="gramEnd"/>
      <w:r w:rsidR="009F76EE">
        <w:t xml:space="preserve"> it might not be possible to create a better component than what is currently available, and in others it might not be worth the effort because that component is not part of your core functionality. Think carefully about what parts of your product makes sense to design yourself, and what parts are best outsourced. </w:t>
      </w:r>
    </w:p>
    <w:p w14:paraId="518C5C2A" w14:textId="77777777" w:rsidR="009C7089" w:rsidRDefault="009C7089"/>
    <w:p w14:paraId="6C478CE3" w14:textId="77777777" w:rsidR="00415728" w:rsidRPr="00415728" w:rsidRDefault="00250CF5" w:rsidP="00F769ED">
      <w:pPr>
        <w:rPr>
          <w:b/>
        </w:rPr>
      </w:pPr>
      <w:r w:rsidRPr="00415728">
        <w:rPr>
          <w:b/>
        </w:rPr>
        <w:t xml:space="preserve">2) </w:t>
      </w:r>
      <w:r w:rsidR="00415728" w:rsidRPr="00415728">
        <w:rPr>
          <w:b/>
        </w:rPr>
        <w:t>Where does it come from?</w:t>
      </w:r>
    </w:p>
    <w:p w14:paraId="3C07B3B0" w14:textId="77777777" w:rsidR="00415728" w:rsidRDefault="00415728" w:rsidP="00F769ED"/>
    <w:p w14:paraId="50AA5167" w14:textId="0FF4C3C9" w:rsidR="00F769ED" w:rsidRDefault="00F769ED" w:rsidP="00F769ED">
      <w:r>
        <w:t>The next consid</w:t>
      </w:r>
      <w:r w:rsidR="009F76EE">
        <w:t>eration is the source of any 3</w:t>
      </w:r>
      <w:r w:rsidR="009F76EE" w:rsidRPr="009F76EE">
        <w:rPr>
          <w:vertAlign w:val="superscript"/>
        </w:rPr>
        <w:t>rd</w:t>
      </w:r>
      <w:r w:rsidR="009F76EE">
        <w:t xml:space="preserve"> party</w:t>
      </w:r>
      <w:r>
        <w:t xml:space="preserve"> compo</w:t>
      </w:r>
      <w:r w:rsidR="009F76EE">
        <w:t>nents</w:t>
      </w:r>
      <w:r>
        <w:t>. In the software world, probably more than any other design discipline</w:t>
      </w:r>
      <w:r w:rsidR="009F76EE">
        <w:t>, there are a lot of</w:t>
      </w:r>
      <w:r>
        <w:t xml:space="preserve"> options available. In addition to actual open source, there are many alternatives that are provided free of charge, even if the source code is not actually available. </w:t>
      </w:r>
      <w:commentRangeStart w:id="2"/>
      <w:r>
        <w:t>Free is obviously good, and this fills many project’s requirements</w:t>
      </w:r>
      <w:commentRangeEnd w:id="2"/>
      <w:r w:rsidR="00F14B64">
        <w:rPr>
          <w:rStyle w:val="CommentReference"/>
        </w:rPr>
        <w:commentReference w:id="2"/>
      </w:r>
      <w:r>
        <w:t>. However, not all the components you might want will be avail</w:t>
      </w:r>
      <w:r w:rsidR="009F76EE">
        <w:t>able for free. Even if they are,</w:t>
      </w:r>
      <w:r>
        <w:t xml:space="preserve"> there are </w:t>
      </w:r>
      <w:r w:rsidR="009F76EE">
        <w:t xml:space="preserve">several </w:t>
      </w:r>
      <w:r>
        <w:t xml:space="preserve">reasons why you </w:t>
      </w:r>
      <w:r w:rsidR="009F76EE">
        <w:t>might still want to pay for them.</w:t>
      </w:r>
    </w:p>
    <w:p w14:paraId="7855A232" w14:textId="77777777" w:rsidR="00415728" w:rsidRDefault="00415728" w:rsidP="00F769ED"/>
    <w:p w14:paraId="083C54EC" w14:textId="0B955DB0" w:rsidR="00415728" w:rsidRDefault="00415728" w:rsidP="00F769ED">
      <w:r>
        <w:t xml:space="preserve">One key aspect to consider when looking at open source components is what organization is behind it? A </w:t>
      </w:r>
      <w:r w:rsidR="00BC2445">
        <w:t xml:space="preserve">component driven by </w:t>
      </w:r>
      <w:r w:rsidR="006419E7">
        <w:t xml:space="preserve">a handful of </w:t>
      </w:r>
      <w:r w:rsidR="00BC2445">
        <w:t xml:space="preserve">individual users may be very different than something driven by a company </w:t>
      </w:r>
      <w:r w:rsidR="00984DB8">
        <w:t>(like Angular and Google</w:t>
      </w:r>
      <w:r w:rsidR="006419E7">
        <w:t>) or well establish development project (like jQuery</w:t>
      </w:r>
      <w:r w:rsidR="00984DB8">
        <w:t xml:space="preserve"> and</w:t>
      </w:r>
      <w:r w:rsidR="002014E8">
        <w:t xml:space="preserve"> the JS Foundation).</w:t>
      </w:r>
    </w:p>
    <w:p w14:paraId="3101CB50" w14:textId="77777777" w:rsidR="00F769ED" w:rsidRDefault="00F769ED" w:rsidP="00F769ED"/>
    <w:p w14:paraId="66F65EA8" w14:textId="684ADAA7" w:rsidR="00415728" w:rsidRPr="00415728" w:rsidRDefault="00250CF5" w:rsidP="00473D0C">
      <w:pPr>
        <w:rPr>
          <w:b/>
        </w:rPr>
      </w:pPr>
      <w:r w:rsidRPr="00415728">
        <w:rPr>
          <w:b/>
        </w:rPr>
        <w:t xml:space="preserve">3) </w:t>
      </w:r>
      <w:r w:rsidR="00415728" w:rsidRPr="00415728">
        <w:rPr>
          <w:b/>
        </w:rPr>
        <w:t>Does the license meet your needs?</w:t>
      </w:r>
    </w:p>
    <w:p w14:paraId="7A92AEDA" w14:textId="77777777" w:rsidR="00415728" w:rsidRDefault="00415728" w:rsidP="00473D0C"/>
    <w:p w14:paraId="7C37D178" w14:textId="53A857CB" w:rsidR="00984DB8" w:rsidRDefault="00473D0C" w:rsidP="00473D0C">
      <w:r>
        <w:t>Once you have decided to use an existing component, one key aspect to consider is exactly what type of license it co</w:t>
      </w:r>
      <w:r w:rsidR="009F76EE">
        <w:t>mes with.</w:t>
      </w:r>
      <w:r>
        <w:t xml:space="preserve"> </w:t>
      </w:r>
      <w:r w:rsidR="009F76EE">
        <w:t>T</w:t>
      </w:r>
      <w:r>
        <w:t>here are licenses like the Apache 2 license</w:t>
      </w:r>
      <w:r w:rsidR="001613E3">
        <w:t>, use</w:t>
      </w:r>
      <w:r w:rsidR="00415728">
        <w:t>d</w:t>
      </w:r>
      <w:r w:rsidR="001613E3">
        <w:t xml:space="preserve"> by the Android operating system, </w:t>
      </w:r>
      <w:r w:rsidR="00CE11AA">
        <w:t xml:space="preserve">that </w:t>
      </w:r>
      <w:r>
        <w:t>allow</w:t>
      </w:r>
      <w:r w:rsidR="001613E3">
        <w:t>s</w:t>
      </w:r>
      <w:r>
        <w:t xml:space="preserve"> you to use a component in your product and still charge money for your product.   </w:t>
      </w:r>
      <w:r w:rsidR="00A701E3">
        <w:t xml:space="preserve">The “MIT License”, used by jQuery and Ruby </w:t>
      </w:r>
      <w:r w:rsidR="001613E3">
        <w:t>on Rails</w:t>
      </w:r>
      <w:r w:rsidR="00A701E3">
        <w:t xml:space="preserve">, is similar but requires a copyright notice to be included in the end product. </w:t>
      </w:r>
      <w:r w:rsidR="0024015F">
        <w:t xml:space="preserve">The GNU </w:t>
      </w:r>
      <w:r w:rsidR="00DC5064">
        <w:t xml:space="preserve">General </w:t>
      </w:r>
      <w:r w:rsidR="0024015F">
        <w:t>Public License</w:t>
      </w:r>
      <w:r w:rsidR="00DC5064">
        <w:t xml:space="preserve"> (GPL)</w:t>
      </w:r>
      <w:r w:rsidR="0024015F">
        <w:t xml:space="preserve"> is based on the idea of a “</w:t>
      </w:r>
      <w:proofErr w:type="spellStart"/>
      <w:r w:rsidR="0024015F">
        <w:t>copyleft</w:t>
      </w:r>
      <w:proofErr w:type="spellEnd"/>
      <w:r w:rsidR="0024015F">
        <w:t>”, which means that all derivative work must also adhere to the same licensing rules.</w:t>
      </w:r>
      <w:r w:rsidR="00F2539F">
        <w:t xml:space="preserve"> </w:t>
      </w:r>
    </w:p>
    <w:p w14:paraId="3C587A10" w14:textId="77777777" w:rsidR="00984DB8" w:rsidRDefault="00984DB8" w:rsidP="00473D0C"/>
    <w:p w14:paraId="7C3CF2CA" w14:textId="33515DF9" w:rsidR="00CE11AA" w:rsidRDefault="00F2539F" w:rsidP="00473D0C">
      <w:r>
        <w:t xml:space="preserve">There are licenses that allow for educational use, personal use, non-commercial use… </w:t>
      </w:r>
      <w:r w:rsidR="0024015F">
        <w:t xml:space="preserve"> </w:t>
      </w:r>
      <w:r>
        <w:t xml:space="preserve">and even with regular paid licenses there are issued of royalty and non-royalty licensing (do you need to pay a royalty on each copy of your product sold). </w:t>
      </w:r>
      <w:r w:rsidR="00CE11AA">
        <w:t>An</w:t>
      </w:r>
      <w:r w:rsidR="00594DC1">
        <w:t>other</w:t>
      </w:r>
      <w:r w:rsidR="00CE11AA">
        <w:t xml:space="preserve"> important part of the licensing discussion is the existence of any patents. </w:t>
      </w:r>
    </w:p>
    <w:p w14:paraId="7E302426" w14:textId="77777777" w:rsidR="00CE11AA" w:rsidRDefault="00CE11AA" w:rsidP="00473D0C"/>
    <w:p w14:paraId="214A32D2" w14:textId="493B2CBD" w:rsidR="00473D0C" w:rsidRDefault="00473D0C" w:rsidP="00473D0C">
      <w:r>
        <w:t>The point is that you have to be very careful when you look at any component source to make sure that the license lines up with your intended use. You’d be surprised how many times this gets overlooked, especially in start-ups and smaller companies.</w:t>
      </w:r>
    </w:p>
    <w:p w14:paraId="7E213D65" w14:textId="77777777" w:rsidR="00E431A4" w:rsidRDefault="00E431A4"/>
    <w:p w14:paraId="1AB32372" w14:textId="04A6F5F8" w:rsidR="00415728" w:rsidRPr="00415728" w:rsidRDefault="00250CF5">
      <w:pPr>
        <w:rPr>
          <w:b/>
        </w:rPr>
      </w:pPr>
      <w:r w:rsidRPr="00415728">
        <w:rPr>
          <w:b/>
        </w:rPr>
        <w:t xml:space="preserve">4) </w:t>
      </w:r>
      <w:r w:rsidR="00415728" w:rsidRPr="00415728">
        <w:rPr>
          <w:b/>
        </w:rPr>
        <w:t>How much risk can you afford?</w:t>
      </w:r>
    </w:p>
    <w:p w14:paraId="343F8A3C" w14:textId="77777777" w:rsidR="00415728" w:rsidRDefault="00415728"/>
    <w:p w14:paraId="0655766C" w14:textId="77777777" w:rsidR="00A50AD7" w:rsidRDefault="00A7050C">
      <w:r>
        <w:t>Another key consideration is the level of quality you require for your application. Obviously we would all like perfect quality in everything, but quality usually comes with a cost, and higher levels of quality are not always required. If you are working on a classroom project, or a web site for your son</w:t>
      </w:r>
      <w:r w:rsidR="00F2539F">
        <w:t>’</w:t>
      </w:r>
      <w:r>
        <w:t xml:space="preserve">s Boy Scout troop, you can afford to take on a little risk. If there is a problem with your application in situations like those, the impact is minor. </w:t>
      </w:r>
    </w:p>
    <w:p w14:paraId="59CB9364" w14:textId="77777777" w:rsidR="00A50AD7" w:rsidRDefault="00A50AD7"/>
    <w:p w14:paraId="5384CAB0" w14:textId="113FD60D" w:rsidR="007E0283" w:rsidRDefault="00A50AD7">
      <w:r>
        <w:t>I</w:t>
      </w:r>
      <w:r w:rsidR="00A7050C">
        <w:t>f</w:t>
      </w:r>
      <w:r>
        <w:t>, however,</w:t>
      </w:r>
      <w:r w:rsidR="00A7050C">
        <w:t xml:space="preserve"> you are creating an application that people will use to access their financial information or control a nuclear power plant, you will have very little tolerance for risk and will need to make sure the components have high quality. This is one area where software has an upper hand on physical designs like integrated circuits or mechanical parts. Software designs can usually be updated easily and quickly if needed, although significant damage can still occur before the bug is found and fixed. </w:t>
      </w:r>
    </w:p>
    <w:p w14:paraId="5749B0DE" w14:textId="77777777" w:rsidR="00A7050C" w:rsidRDefault="00A7050C"/>
    <w:p w14:paraId="1436DA3A" w14:textId="242D78B1" w:rsidR="00415728" w:rsidRPr="00415728" w:rsidRDefault="00250CF5">
      <w:pPr>
        <w:rPr>
          <w:b/>
        </w:rPr>
      </w:pPr>
      <w:r w:rsidRPr="00415728">
        <w:rPr>
          <w:b/>
        </w:rPr>
        <w:t xml:space="preserve">5) </w:t>
      </w:r>
      <w:r w:rsidR="00415728" w:rsidRPr="00415728">
        <w:rPr>
          <w:b/>
        </w:rPr>
        <w:t>How do you judge the quality?</w:t>
      </w:r>
    </w:p>
    <w:p w14:paraId="243519DA" w14:textId="77777777" w:rsidR="00415728" w:rsidRDefault="00415728"/>
    <w:p w14:paraId="65C2A789" w14:textId="175EA037" w:rsidR="00A7050C" w:rsidRDefault="00A7050C">
      <w:commentRangeStart w:id="3"/>
      <w:proofErr w:type="gramStart"/>
      <w:r>
        <w:t>Unfortunately</w:t>
      </w:r>
      <w:proofErr w:type="gramEnd"/>
      <w:r>
        <w:t xml:space="preserve"> there is no magic way to determine quality direct</w:t>
      </w:r>
      <w:r w:rsidR="00F2539F">
        <w:t>ly, so you will want to examine</w:t>
      </w:r>
      <w:r>
        <w:t xml:space="preserve"> parameters like how long the providing organization has been in operation, how many other users are there, how much testing do they do, and </w:t>
      </w:r>
      <w:r w:rsidR="00EE68C5">
        <w:t>what other users</w:t>
      </w:r>
      <w:r w:rsidR="00F2539F">
        <w:t>’</w:t>
      </w:r>
      <w:r w:rsidR="00EE68C5">
        <w:t xml:space="preserve"> perception is. </w:t>
      </w:r>
      <w:commentRangeEnd w:id="3"/>
      <w:r w:rsidR="00485779">
        <w:rPr>
          <w:rStyle w:val="CommentReference"/>
        </w:rPr>
        <w:commentReference w:id="3"/>
      </w:r>
      <w:commentRangeStart w:id="4"/>
      <w:r w:rsidR="00EE68C5">
        <w:t>If you purchase a component from a company</w:t>
      </w:r>
      <w:r w:rsidR="00F2539F">
        <w:t>, then</w:t>
      </w:r>
      <w:r w:rsidR="00EE68C5">
        <w:t xml:space="preserve"> you have someone you can directly hold accountable for any quality issues, which you usually can’t do with open source components.</w:t>
      </w:r>
      <w:commentRangeEnd w:id="4"/>
      <w:r w:rsidR="00D33F84">
        <w:rPr>
          <w:rStyle w:val="CommentReference"/>
        </w:rPr>
        <w:commentReference w:id="4"/>
      </w:r>
    </w:p>
    <w:p w14:paraId="162D7FE9" w14:textId="77777777" w:rsidR="00A7050C" w:rsidRDefault="00A7050C"/>
    <w:p w14:paraId="7F7BF67D" w14:textId="1A924FD8" w:rsidR="00415728" w:rsidRPr="00415728" w:rsidRDefault="00250CF5">
      <w:pPr>
        <w:rPr>
          <w:b/>
        </w:rPr>
      </w:pPr>
      <w:r w:rsidRPr="00415728">
        <w:rPr>
          <w:b/>
        </w:rPr>
        <w:t xml:space="preserve">6) </w:t>
      </w:r>
      <w:r w:rsidR="00415728" w:rsidRPr="00415728">
        <w:rPr>
          <w:b/>
        </w:rPr>
        <w:t>Is there support?</w:t>
      </w:r>
    </w:p>
    <w:p w14:paraId="512BDB8B" w14:textId="77777777" w:rsidR="00415728" w:rsidRDefault="00415728"/>
    <w:p w14:paraId="73E7E23A" w14:textId="65FD2B66" w:rsidR="00EE68C5" w:rsidRDefault="00EE68C5">
      <w:r>
        <w:t xml:space="preserve">The follow-on issue to quality is support. Support ranges from having someone to fix any problems that might arise to helping you use the components properly. Even if the component itself is perfect, it usually has to interface to a variety of other code. Those modules might change either in functionality or even in their interface, and then you might need to quickly fix your </w:t>
      </w:r>
      <w:r w:rsidR="007D3CE8">
        <w:t>code to work with the new environment</w:t>
      </w:r>
      <w:ins w:id="5" w:author="Tara Manicsic" w:date="2017-07-06T13:57:00Z">
        <w:r w:rsidR="008602DD">
          <w:t>.</w:t>
        </w:r>
      </w:ins>
      <w:del w:id="6" w:author="Tara Manicsic" w:date="2017-07-06T13:57:00Z">
        <w:r w:rsidR="007D3CE8" w:rsidDel="008602DD">
          <w:delText>,</w:delText>
        </w:r>
      </w:del>
      <w:r w:rsidR="007D3CE8">
        <w:t xml:space="preserve"> Most of us have had experiences in the past where we have received an OS patch and suddenly had one o</w:t>
      </w:r>
      <w:ins w:id="7" w:author="Tara Manicsic" w:date="2017-07-06T13:57:00Z">
        <w:r w:rsidR="008602DD">
          <w:t>r</w:t>
        </w:r>
      </w:ins>
      <w:del w:id="8" w:author="Tara Manicsic" w:date="2017-07-06T13:57:00Z">
        <w:r w:rsidR="007D3CE8" w:rsidDel="008602DD">
          <w:delText>f</w:delText>
        </w:r>
      </w:del>
      <w:r w:rsidR="007D3CE8">
        <w:t xml:space="preserve"> more programs, that worked fine until that point, develop bugs or stop working altogether. It is usually incumbent on the application provider, not the OS vendor, to make the fix.</w:t>
      </w:r>
    </w:p>
    <w:p w14:paraId="21DEB5EC" w14:textId="77777777" w:rsidR="00EE68C5" w:rsidRDefault="00EE68C5"/>
    <w:p w14:paraId="7A0DDDF8" w14:textId="3E5C1829" w:rsidR="00415728" w:rsidRPr="00415728" w:rsidRDefault="00250CF5">
      <w:pPr>
        <w:rPr>
          <w:b/>
        </w:rPr>
      </w:pPr>
      <w:r w:rsidRPr="00415728">
        <w:rPr>
          <w:b/>
        </w:rPr>
        <w:t xml:space="preserve">7) </w:t>
      </w:r>
      <w:r w:rsidR="00415728" w:rsidRPr="00415728">
        <w:rPr>
          <w:b/>
        </w:rPr>
        <w:t>What format do you need?</w:t>
      </w:r>
    </w:p>
    <w:p w14:paraId="5F77005D" w14:textId="77777777" w:rsidR="00415728" w:rsidRDefault="00415728"/>
    <w:p w14:paraId="766915AE" w14:textId="3F09FA4F" w:rsidR="00EE68C5" w:rsidRDefault="00250CF5">
      <w:r>
        <w:t>You will want to consider</w:t>
      </w:r>
      <w:r w:rsidR="00EE68C5">
        <w:t xml:space="preserve"> whether or not yo</w:t>
      </w:r>
      <w:r w:rsidR="00A50AD7">
        <w:t>u have access to the original</w:t>
      </w:r>
      <w:r w:rsidR="0053380B">
        <w:t xml:space="preserve"> </w:t>
      </w:r>
      <w:r w:rsidR="00EE68C5">
        <w:t xml:space="preserve">source code. With most </w:t>
      </w:r>
      <w:r w:rsidR="0053380B">
        <w:t>interpreted langua</w:t>
      </w:r>
      <w:r>
        <w:t xml:space="preserve">ges (primarily </w:t>
      </w:r>
      <w:r w:rsidR="0053380B">
        <w:t>client-side web languages</w:t>
      </w:r>
      <w:r>
        <w:t xml:space="preserve"> like HTML and JavaScript</w:t>
      </w:r>
      <w:r w:rsidR="0053380B">
        <w:t>)</w:t>
      </w:r>
      <w:r w:rsidR="00EE68C5">
        <w:t xml:space="preserve"> you can obfuscate the code bu</w:t>
      </w:r>
      <w:r w:rsidR="00A50AD7">
        <w:t>t not actually</w:t>
      </w:r>
      <w:r>
        <w:t xml:space="preserve"> compile</w:t>
      </w:r>
      <w:r w:rsidR="00CE1001">
        <w:t xml:space="preserve"> it</w:t>
      </w:r>
      <w:r w:rsidR="0053380B">
        <w:t>. Most</w:t>
      </w:r>
      <w:r w:rsidR="00EE68C5">
        <w:t xml:space="preserve"> </w:t>
      </w:r>
      <w:r>
        <w:t>other languages (C++, Java, etc.) can</w:t>
      </w:r>
      <w:r w:rsidR="00EE68C5">
        <w:t xml:space="preserve"> be compiled to prote</w:t>
      </w:r>
      <w:r w:rsidR="00A50AD7">
        <w:t>ct the source code</w:t>
      </w:r>
      <w:r w:rsidR="00EE68C5">
        <w:t xml:space="preserve">. </w:t>
      </w:r>
      <w:r w:rsidR="00E74523">
        <w:t xml:space="preserve">If you have high confidence in the provider of the component, source code is neither required or even wanted in most cases. If you are using open source components, </w:t>
      </w:r>
      <w:r w:rsidR="00A50AD7">
        <w:t xml:space="preserve">however, </w:t>
      </w:r>
      <w:r w:rsidR="00E74523">
        <w:t xml:space="preserve">you might end up having to patch the component yourself and access to </w:t>
      </w:r>
      <w:r w:rsidR="00A50AD7">
        <w:t xml:space="preserve">the </w:t>
      </w:r>
      <w:r w:rsidR="00E74523">
        <w:t xml:space="preserve">source code can be important. </w:t>
      </w:r>
      <w:commentRangeStart w:id="9"/>
      <w:r w:rsidR="00E74523">
        <w:t xml:space="preserve">A compromise situation is to have </w:t>
      </w:r>
      <w:commentRangeEnd w:id="9"/>
      <w:r w:rsidR="00587CC2">
        <w:rPr>
          <w:rStyle w:val="CommentReference"/>
        </w:rPr>
        <w:commentReference w:id="9"/>
      </w:r>
      <w:r w:rsidR="00E74523">
        <w:t>escrowed versi</w:t>
      </w:r>
      <w:r w:rsidR="00A50AD7">
        <w:t>ons of the source code</w:t>
      </w:r>
      <w:r w:rsidR="00E74523">
        <w:t>, but this extra overhead is usually more applicable to full applications and not individual components.</w:t>
      </w:r>
    </w:p>
    <w:p w14:paraId="6C597508" w14:textId="77777777" w:rsidR="00EE68C5" w:rsidRDefault="00EE68C5"/>
    <w:p w14:paraId="6E17A07A" w14:textId="52AAB2CC" w:rsidR="00415728" w:rsidRPr="00415728" w:rsidRDefault="00250CF5">
      <w:pPr>
        <w:rPr>
          <w:b/>
        </w:rPr>
      </w:pPr>
      <w:r w:rsidRPr="00415728">
        <w:rPr>
          <w:b/>
        </w:rPr>
        <w:t xml:space="preserve">8) </w:t>
      </w:r>
      <w:r w:rsidR="00415728" w:rsidRPr="00415728">
        <w:rPr>
          <w:b/>
        </w:rPr>
        <w:t xml:space="preserve">Does </w:t>
      </w:r>
      <w:r w:rsidR="00984DB8" w:rsidRPr="00415728">
        <w:rPr>
          <w:b/>
        </w:rPr>
        <w:t>its</w:t>
      </w:r>
      <w:r w:rsidR="00415728" w:rsidRPr="00415728">
        <w:rPr>
          <w:b/>
        </w:rPr>
        <w:t xml:space="preserve"> roadmap match yours?</w:t>
      </w:r>
    </w:p>
    <w:p w14:paraId="5AEEF908" w14:textId="77777777" w:rsidR="00415728" w:rsidRDefault="00415728"/>
    <w:p w14:paraId="3871A62D" w14:textId="66D3B39A" w:rsidR="00EE68C5" w:rsidRDefault="007D3CE8">
      <w:r>
        <w:t xml:space="preserve">Finally, is your application a one-time creation, or will it grow with you? If it is going to be an ongoing product for your company or organization, you will probably want the source of your components to update and enhance their components as well. How much control will you have over their roadmap? How much insight? Do they even have a roadmap? Open source components </w:t>
      </w:r>
      <w:del w:id="10" w:author="Tara Manicsic" w:date="2017-07-06T14:02:00Z">
        <w:r w:rsidDel="00587CC2">
          <w:delText>often are</w:delText>
        </w:r>
      </w:del>
      <w:ins w:id="11" w:author="Tara Manicsic" w:date="2017-07-06T14:02:00Z">
        <w:r w:rsidR="00587CC2">
          <w:t>are often</w:t>
        </w:r>
      </w:ins>
      <w:r>
        <w:t xml:space="preserve"> enhanced on an ongoing basis, but with less certainty. </w:t>
      </w:r>
      <w:commentRangeStart w:id="12"/>
      <w:r w:rsidR="00E74523">
        <w:t>Often, you can make sure that a new feature is added to an open source component but you will have to be the one to develop it.</w:t>
      </w:r>
      <w:commentRangeEnd w:id="12"/>
      <w:r w:rsidR="0036601C">
        <w:rPr>
          <w:rStyle w:val="CommentReference"/>
        </w:rPr>
        <w:commentReference w:id="12"/>
      </w:r>
    </w:p>
    <w:p w14:paraId="132FBE6C" w14:textId="77777777" w:rsidR="00E431A4" w:rsidRDefault="00E431A4"/>
    <w:p w14:paraId="513782EB" w14:textId="039FC702" w:rsidR="00E431A4" w:rsidRDefault="00DA0447">
      <w:r>
        <w:t>These are all just a few of the considerations you need to think about when using design components from a third party. Making the right choice can enhance your product, increase your product quality, and shorten your time-to-market. Making the wrong choice can decrease sales or</w:t>
      </w:r>
      <w:r w:rsidR="00E74523">
        <w:t xml:space="preserve"> even involve you in a </w:t>
      </w:r>
      <w:commentRangeStart w:id="13"/>
      <w:r w:rsidR="00E74523">
        <w:t>lawsuit</w:t>
      </w:r>
      <w:commentRangeEnd w:id="13"/>
      <w:r w:rsidR="00365661">
        <w:rPr>
          <w:rStyle w:val="CommentReference"/>
        </w:rPr>
        <w:commentReference w:id="13"/>
      </w:r>
      <w:r>
        <w:t>.</w:t>
      </w:r>
      <w:ins w:id="14" w:author="Tara Manicsic" w:date="2017-07-06T14:03:00Z">
        <w:r w:rsidR="00365661">
          <w:t xml:space="preserve"> </w:t>
        </w:r>
      </w:ins>
      <w:bookmarkStart w:id="15" w:name="_GoBack"/>
      <w:bookmarkEnd w:id="15"/>
    </w:p>
    <w:sectPr w:rsidR="00E431A4" w:rsidSect="008923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ara Manicsic" w:date="2017-07-06T13:30:00Z" w:initials="TM">
    <w:p w14:paraId="288E309F" w14:textId="1BEF97FA" w:rsidR="00AE2D7E" w:rsidRDefault="00AE2D7E">
      <w:pPr>
        <w:pStyle w:val="CommentText"/>
      </w:pPr>
      <w:r>
        <w:rPr>
          <w:rStyle w:val="CommentReference"/>
        </w:rPr>
        <w:annotationRef/>
      </w:r>
      <w:r>
        <w:t>These are great examples!</w:t>
      </w:r>
    </w:p>
  </w:comment>
  <w:comment w:id="1" w:author="Tara Manicsic" w:date="2017-07-06T13:31:00Z" w:initials="TM">
    <w:p w14:paraId="49B88940" w14:textId="767BD591" w:rsidR="00AE2D7E" w:rsidRDefault="00AE2D7E">
      <w:pPr>
        <w:pStyle w:val="CommentText"/>
      </w:pPr>
      <w:r>
        <w:rPr>
          <w:rStyle w:val="CommentReference"/>
        </w:rPr>
        <w:annotationRef/>
      </w:r>
      <w:r>
        <w:t>This is a bit long-winded, maybe “One of the first considerations is to explore whether the function you’re looking to add actually differentiates your product.”</w:t>
      </w:r>
    </w:p>
  </w:comment>
  <w:comment w:id="2" w:author="Tara Manicsic" w:date="2017-07-06T13:35:00Z" w:initials="TM">
    <w:p w14:paraId="07302366" w14:textId="2ADD3CFD" w:rsidR="00F14B64" w:rsidRPr="00F14B64" w:rsidRDefault="00F14B64">
      <w:pPr>
        <w:pStyle w:val="CommentText"/>
      </w:pPr>
      <w:r>
        <w:rPr>
          <w:rStyle w:val="CommentReference"/>
        </w:rPr>
        <w:annotationRef/>
      </w:r>
      <w:r>
        <w:t xml:space="preserve">You may want to find a way to specify that the </w:t>
      </w:r>
      <w:r>
        <w:rPr>
          <w:i/>
        </w:rPr>
        <w:t xml:space="preserve">price </w:t>
      </w:r>
      <w:r>
        <w:t>of free is good. There are a lot of free libraries out there that no one would consider “good”. lol</w:t>
      </w:r>
    </w:p>
  </w:comment>
  <w:comment w:id="3" w:author="Tara Manicsic" w:date="2017-07-06T13:42:00Z" w:initials="TM">
    <w:p w14:paraId="4F3CD0A5" w14:textId="0965C105" w:rsidR="00485779" w:rsidRDefault="00485779">
      <w:pPr>
        <w:pStyle w:val="CommentText"/>
      </w:pPr>
      <w:r>
        <w:rPr>
          <w:rStyle w:val="CommentReference"/>
        </w:rPr>
        <w:annotationRef/>
      </w:r>
      <w:r>
        <w:t>Maybe:</w:t>
      </w:r>
      <w:r>
        <w:br/>
        <w:t xml:space="preserve">“Unfortunately, there is no golden bullet for determining quality. Instead you will want to examine </w:t>
      </w:r>
      <w:r w:rsidR="0069425C">
        <w:t xml:space="preserve">some </w:t>
      </w:r>
      <w:r>
        <w:t>parameters</w:t>
      </w:r>
      <w:r w:rsidR="0069425C">
        <w:t xml:space="preserve">: </w:t>
      </w:r>
      <w:r w:rsidR="0069425C">
        <w:t xml:space="preserve">how long </w:t>
      </w:r>
      <w:r w:rsidR="0069425C">
        <w:t xml:space="preserve">has </w:t>
      </w:r>
      <w:r w:rsidR="0069425C">
        <w:t xml:space="preserve">the providing organization been in operation, how many </w:t>
      </w:r>
      <w:r w:rsidR="00D33F84">
        <w:t>people use the product</w:t>
      </w:r>
      <w:r w:rsidR="0069425C">
        <w:t xml:space="preserve">, </w:t>
      </w:r>
      <w:r w:rsidR="00D33F84">
        <w:t>how extensive is their testing</w:t>
      </w:r>
      <w:r w:rsidR="0069425C">
        <w:t xml:space="preserve">, </w:t>
      </w:r>
      <w:r w:rsidR="00D33F84">
        <w:t>what are the perceptions from the other users, etc.”</w:t>
      </w:r>
      <w:r w:rsidR="0069425C">
        <w:t xml:space="preserve"> </w:t>
      </w:r>
    </w:p>
  </w:comment>
  <w:comment w:id="4" w:author="Tara Manicsic" w:date="2017-07-06T13:49:00Z" w:initials="TM">
    <w:p w14:paraId="1FAAA49A" w14:textId="41517D73" w:rsidR="00D33F84" w:rsidRDefault="00D33F84">
      <w:pPr>
        <w:pStyle w:val="CommentText"/>
      </w:pPr>
      <w:r>
        <w:rPr>
          <w:rStyle w:val="CommentReference"/>
        </w:rPr>
        <w:annotationRef/>
      </w:r>
      <w:r>
        <w:t xml:space="preserve">I don’t necessarily agree with this (the someone to hold accountable part) because with OSS you can almost always track down the contributor that made the direst changes to the part of the code you’re having problems with. You may want to focus on the fact that, with a company, you usually have a technical support department who you can contact to get issues resolved. It’s pretty much their paid job to do so. Whereas in the OSS community it’s hit or miss whether your issue with be acknowledged, let alone resolved. </w:t>
      </w:r>
    </w:p>
  </w:comment>
  <w:comment w:id="9" w:author="Tara Manicsic" w:date="2017-07-06T14:00:00Z" w:initials="TM">
    <w:p w14:paraId="5F5243D6" w14:textId="16F1CD33" w:rsidR="00587CC2" w:rsidRDefault="00587CC2">
      <w:pPr>
        <w:pStyle w:val="CommentText"/>
      </w:pPr>
      <w:r>
        <w:rPr>
          <w:rStyle w:val="CommentReference"/>
        </w:rPr>
        <w:annotationRef/>
      </w:r>
      <w:r>
        <w:t>Maybe:</w:t>
      </w:r>
      <w:r>
        <w:br/>
        <w:t>“You can compromise by having…”</w:t>
      </w:r>
    </w:p>
  </w:comment>
  <w:comment w:id="12" w:author="Tara Manicsic" w:date="2017-07-06T14:11:00Z" w:initials="TM">
    <w:p w14:paraId="401E9B6F" w14:textId="0FBC5D17" w:rsidR="0036601C" w:rsidRDefault="0036601C">
      <w:pPr>
        <w:pStyle w:val="CommentText"/>
      </w:pPr>
      <w:r>
        <w:rPr>
          <w:rStyle w:val="CommentReference"/>
        </w:rPr>
        <w:annotationRef/>
      </w:r>
      <w:r>
        <w:t>Maybe:</w:t>
      </w:r>
      <w:r>
        <w:br/>
        <w:t>“You can request that a new feature be added to an open source project, but you may have to develop it yourself.”</w:t>
      </w:r>
      <w:r>
        <w:br/>
      </w:r>
      <w:r>
        <w:br/>
        <w:t>Side note: In OSS there is no guarantee that the OSS author or core contributors will accept your PR for the change. So, even if you DO write the code, there is a chance your changes will never be incorporated.</w:t>
      </w:r>
    </w:p>
  </w:comment>
  <w:comment w:id="13" w:author="Tara Manicsic" w:date="2017-07-06T14:03:00Z" w:initials="TM">
    <w:p w14:paraId="23A25A6A" w14:textId="4EE38410" w:rsidR="00365661" w:rsidRDefault="00365661">
      <w:pPr>
        <w:pStyle w:val="CommentText"/>
      </w:pPr>
      <w:r>
        <w:rPr>
          <w:rStyle w:val="CommentReference"/>
        </w:rPr>
        <w:annotationRef/>
      </w:r>
      <w:r>
        <w:t>It may be good to end on a high note here about what using a library like Kendo can offer your organization. Using Kendo as an example of the security, time-saving benefits, and support paid-license libraries can offer.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8E309F" w15:done="0"/>
  <w15:commentEx w15:paraId="49B88940" w15:done="0"/>
  <w15:commentEx w15:paraId="07302366" w15:done="0"/>
  <w15:commentEx w15:paraId="4F3CD0A5" w15:done="0"/>
  <w15:commentEx w15:paraId="1FAAA49A" w15:done="0"/>
  <w15:commentEx w15:paraId="5F5243D6" w15:done="0"/>
  <w15:commentEx w15:paraId="401E9B6F" w15:done="0"/>
  <w15:commentEx w15:paraId="23A25A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2C4F2E"/>
    <w:multiLevelType w:val="hybridMultilevel"/>
    <w:tmpl w:val="D0025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954C34"/>
    <w:multiLevelType w:val="hybridMultilevel"/>
    <w:tmpl w:val="0E88B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ra Manicsic">
    <w15:presenceInfo w15:providerId="None" w15:userId="Tara Manics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A4"/>
    <w:rsid w:val="001156C9"/>
    <w:rsid w:val="001613E3"/>
    <w:rsid w:val="002014E8"/>
    <w:rsid w:val="0024015F"/>
    <w:rsid w:val="00250CF5"/>
    <w:rsid w:val="00365661"/>
    <w:rsid w:val="0036601C"/>
    <w:rsid w:val="00377288"/>
    <w:rsid w:val="00415728"/>
    <w:rsid w:val="00473D0C"/>
    <w:rsid w:val="00485779"/>
    <w:rsid w:val="004A782B"/>
    <w:rsid w:val="0053380B"/>
    <w:rsid w:val="00587CC2"/>
    <w:rsid w:val="00594DC1"/>
    <w:rsid w:val="005B5CD9"/>
    <w:rsid w:val="005D0D88"/>
    <w:rsid w:val="005E06F3"/>
    <w:rsid w:val="006419E7"/>
    <w:rsid w:val="0069425C"/>
    <w:rsid w:val="00781FFC"/>
    <w:rsid w:val="007D3CE8"/>
    <w:rsid w:val="007E0283"/>
    <w:rsid w:val="008602DD"/>
    <w:rsid w:val="0087105F"/>
    <w:rsid w:val="008923AD"/>
    <w:rsid w:val="008F131F"/>
    <w:rsid w:val="00984DB8"/>
    <w:rsid w:val="009C7089"/>
    <w:rsid w:val="009F76EE"/>
    <w:rsid w:val="00A04878"/>
    <w:rsid w:val="00A50AD7"/>
    <w:rsid w:val="00A701E3"/>
    <w:rsid w:val="00A7050C"/>
    <w:rsid w:val="00AB79BD"/>
    <w:rsid w:val="00AE2D7E"/>
    <w:rsid w:val="00B82259"/>
    <w:rsid w:val="00BC2445"/>
    <w:rsid w:val="00C51732"/>
    <w:rsid w:val="00CE1001"/>
    <w:rsid w:val="00CE11AA"/>
    <w:rsid w:val="00D33F84"/>
    <w:rsid w:val="00DA0447"/>
    <w:rsid w:val="00DC5064"/>
    <w:rsid w:val="00E431A4"/>
    <w:rsid w:val="00E74523"/>
    <w:rsid w:val="00EE68C5"/>
    <w:rsid w:val="00F14B64"/>
    <w:rsid w:val="00F2539F"/>
    <w:rsid w:val="00F7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561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CF5"/>
    <w:pPr>
      <w:ind w:left="720"/>
      <w:contextualSpacing/>
    </w:pPr>
  </w:style>
  <w:style w:type="character" w:styleId="CommentReference">
    <w:name w:val="annotation reference"/>
    <w:basedOn w:val="DefaultParagraphFont"/>
    <w:uiPriority w:val="99"/>
    <w:semiHidden/>
    <w:unhideWhenUsed/>
    <w:rsid w:val="00AE2D7E"/>
    <w:rPr>
      <w:sz w:val="18"/>
      <w:szCs w:val="18"/>
    </w:rPr>
  </w:style>
  <w:style w:type="paragraph" w:styleId="CommentText">
    <w:name w:val="annotation text"/>
    <w:basedOn w:val="Normal"/>
    <w:link w:val="CommentTextChar"/>
    <w:uiPriority w:val="99"/>
    <w:semiHidden/>
    <w:unhideWhenUsed/>
    <w:rsid w:val="00AE2D7E"/>
  </w:style>
  <w:style w:type="character" w:customStyle="1" w:styleId="CommentTextChar">
    <w:name w:val="Comment Text Char"/>
    <w:basedOn w:val="DefaultParagraphFont"/>
    <w:link w:val="CommentText"/>
    <w:uiPriority w:val="99"/>
    <w:semiHidden/>
    <w:rsid w:val="00AE2D7E"/>
  </w:style>
  <w:style w:type="paragraph" w:styleId="CommentSubject">
    <w:name w:val="annotation subject"/>
    <w:basedOn w:val="CommentText"/>
    <w:next w:val="CommentText"/>
    <w:link w:val="CommentSubjectChar"/>
    <w:uiPriority w:val="99"/>
    <w:semiHidden/>
    <w:unhideWhenUsed/>
    <w:rsid w:val="00AE2D7E"/>
    <w:rPr>
      <w:b/>
      <w:bCs/>
      <w:sz w:val="20"/>
      <w:szCs w:val="20"/>
    </w:rPr>
  </w:style>
  <w:style w:type="character" w:customStyle="1" w:styleId="CommentSubjectChar">
    <w:name w:val="Comment Subject Char"/>
    <w:basedOn w:val="CommentTextChar"/>
    <w:link w:val="CommentSubject"/>
    <w:uiPriority w:val="99"/>
    <w:semiHidden/>
    <w:rsid w:val="00AE2D7E"/>
    <w:rPr>
      <w:b/>
      <w:bCs/>
      <w:sz w:val="20"/>
      <w:szCs w:val="20"/>
    </w:rPr>
  </w:style>
  <w:style w:type="paragraph" w:styleId="BalloonText">
    <w:name w:val="Balloon Text"/>
    <w:basedOn w:val="Normal"/>
    <w:link w:val="BalloonTextChar"/>
    <w:uiPriority w:val="99"/>
    <w:semiHidden/>
    <w:unhideWhenUsed/>
    <w:rsid w:val="00AE2D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2D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1172</Words>
  <Characters>6684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Willoughby</dc:creator>
  <cp:keywords/>
  <dc:description/>
  <cp:lastModifiedBy>Tara Manicsic</cp:lastModifiedBy>
  <cp:revision>2</cp:revision>
  <dcterms:created xsi:type="dcterms:W3CDTF">2017-07-06T21:16:00Z</dcterms:created>
  <dcterms:modified xsi:type="dcterms:W3CDTF">2017-07-06T21:16:00Z</dcterms:modified>
</cp:coreProperties>
</file>